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BB75" w14:textId="63D9A853" w:rsidR="001E526B" w:rsidRPr="00E8139E" w:rsidRDefault="00E8139E" w:rsidP="00E8139E">
      <w:pPr>
        <w:pStyle w:val="aa"/>
        <w:rPr>
          <w:color w:val="0070C0"/>
          <w:sz w:val="36"/>
          <w:szCs w:val="36"/>
        </w:rPr>
      </w:pPr>
      <w:bookmarkStart w:id="0" w:name="_Hlk110414904"/>
      <w:bookmarkEnd w:id="0"/>
      <w:del w:id="1" w:author="태민 김" w:date="2022-08-03T11:46:00Z">
        <w:r w:rsidRPr="00E8139E" w:rsidDel="00966464">
          <w:rPr>
            <w:color w:val="0070C0"/>
            <w:sz w:val="36"/>
            <w:szCs w:val="36"/>
          </w:rPr>
          <w:delText>&lt;</w:delText>
        </w:r>
      </w:del>
      <w:r w:rsidRPr="00E8139E">
        <w:rPr>
          <w:color w:val="0070C0"/>
          <w:sz w:val="36"/>
          <w:szCs w:val="36"/>
        </w:rPr>
        <w:t>3</w:t>
      </w:r>
      <w:r w:rsidRPr="00E8139E">
        <w:rPr>
          <w:rFonts w:hint="eastAsia"/>
          <w:color w:val="0070C0"/>
          <w:sz w:val="36"/>
          <w:szCs w:val="36"/>
        </w:rPr>
        <w:t>팀 세미프로젝트 기획안</w:t>
      </w:r>
      <w:del w:id="2" w:author="태민 김" w:date="2022-08-03T11:46:00Z">
        <w:r w:rsidRPr="00E8139E" w:rsidDel="00966464">
          <w:rPr>
            <w:color w:val="0070C0"/>
            <w:sz w:val="36"/>
            <w:szCs w:val="36"/>
          </w:rPr>
          <w:delText>(</w:delText>
        </w:r>
        <w:r w:rsidRPr="00E8139E" w:rsidDel="00966464">
          <w:rPr>
            <w:rFonts w:hint="eastAsia"/>
            <w:color w:val="0070C0"/>
            <w:sz w:val="36"/>
            <w:szCs w:val="36"/>
          </w:rPr>
          <w:delText>보고서)</w:delText>
        </w:r>
        <w:r w:rsidRPr="00E8139E" w:rsidDel="00966464">
          <w:rPr>
            <w:color w:val="0070C0"/>
            <w:sz w:val="36"/>
            <w:szCs w:val="36"/>
          </w:rPr>
          <w:delText>&gt;</w:delText>
        </w:r>
      </w:del>
    </w:p>
    <w:p w14:paraId="421645BE" w14:textId="2876673C" w:rsidR="00E8139E" w:rsidRPr="00E8139E" w:rsidRDefault="00E8139E" w:rsidP="00E8139E">
      <w:pPr>
        <w:rPr>
          <w:sz w:val="24"/>
          <w:szCs w:val="28"/>
        </w:rPr>
      </w:pPr>
      <w:r w:rsidRPr="00E8139E">
        <w:rPr>
          <w:rFonts w:hint="eastAsia"/>
          <w:sz w:val="24"/>
          <w:szCs w:val="28"/>
        </w:rPr>
        <w:t>■</w:t>
      </w:r>
      <w:r w:rsidRPr="00E8139E">
        <w:rPr>
          <w:sz w:val="24"/>
          <w:szCs w:val="28"/>
        </w:rPr>
        <w:t xml:space="preserve"> </w:t>
      </w:r>
      <w:proofErr w:type="gramStart"/>
      <w:r w:rsidRPr="00E8139E">
        <w:rPr>
          <w:sz w:val="24"/>
          <w:szCs w:val="28"/>
        </w:rPr>
        <w:t xml:space="preserve">주제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Pr="00E8139E">
        <w:rPr>
          <w:sz w:val="24"/>
          <w:szCs w:val="28"/>
        </w:rPr>
        <w:t>의류잡화</w:t>
      </w:r>
      <w:r w:rsidR="00C04367">
        <w:rPr>
          <w:sz w:val="24"/>
          <w:szCs w:val="28"/>
        </w:rPr>
        <w:t xml:space="preserve"> </w:t>
      </w:r>
      <w:r w:rsidR="00C04367">
        <w:rPr>
          <w:rFonts w:hint="eastAsia"/>
          <w:sz w:val="24"/>
          <w:szCs w:val="28"/>
        </w:rPr>
        <w:t>자판기</w:t>
      </w:r>
    </w:p>
    <w:p w14:paraId="0D59D64A" w14:textId="77777777" w:rsidR="0031550A" w:rsidRDefault="00E8139E" w:rsidP="0031550A">
      <w:pPr>
        <w:ind w:left="1200" w:hangingChars="500" w:hanging="1200"/>
        <w:rPr>
          <w:sz w:val="24"/>
          <w:szCs w:val="28"/>
        </w:rPr>
      </w:pPr>
      <w:r w:rsidRPr="00E8139E">
        <w:rPr>
          <w:rFonts w:hint="eastAsia"/>
          <w:sz w:val="24"/>
          <w:szCs w:val="28"/>
        </w:rPr>
        <w:t>■</w:t>
      </w:r>
      <w:r w:rsidRPr="00E8139E">
        <w:rPr>
          <w:sz w:val="24"/>
          <w:szCs w:val="28"/>
        </w:rPr>
        <w:t xml:space="preserve"> </w:t>
      </w:r>
      <w:proofErr w:type="gramStart"/>
      <w:r w:rsidRPr="00E8139E">
        <w:rPr>
          <w:sz w:val="24"/>
          <w:szCs w:val="28"/>
        </w:rPr>
        <w:t xml:space="preserve">목적 </w:t>
      </w:r>
      <w:r>
        <w:rPr>
          <w:sz w:val="24"/>
          <w:szCs w:val="28"/>
        </w:rPr>
        <w:t>:</w:t>
      </w:r>
      <w:proofErr w:type="gramEnd"/>
      <w:r>
        <w:rPr>
          <w:sz w:val="24"/>
          <w:szCs w:val="28"/>
        </w:rPr>
        <w:t xml:space="preserve"> </w:t>
      </w:r>
      <w:r w:rsidR="0031550A">
        <w:rPr>
          <w:sz w:val="24"/>
          <w:szCs w:val="28"/>
        </w:rPr>
        <w:t xml:space="preserve"> </w:t>
      </w:r>
    </w:p>
    <w:p w14:paraId="28EB757A" w14:textId="77777777" w:rsidR="0031550A" w:rsidRDefault="0031550A" w:rsidP="0031550A">
      <w:pPr>
        <w:ind w:left="1200" w:hangingChars="500" w:hanging="1200"/>
        <w:rPr>
          <w:sz w:val="24"/>
          <w:szCs w:val="28"/>
        </w:rPr>
      </w:pPr>
      <w:r w:rsidRPr="0031550A">
        <w:rPr>
          <w:rFonts w:hint="eastAsia"/>
          <w:sz w:val="24"/>
          <w:szCs w:val="28"/>
        </w:rPr>
        <w:t>관광</w:t>
      </w:r>
      <w:r w:rsidRPr="0031550A">
        <w:rPr>
          <w:sz w:val="24"/>
          <w:szCs w:val="28"/>
        </w:rPr>
        <w:t xml:space="preserve"> 목적지의 해당 기후를 미쳐 확인하지 못해 필요한 물품을 준비하지 못한</w:t>
      </w:r>
    </w:p>
    <w:p w14:paraId="4C8AFD65" w14:textId="64FC41A7" w:rsidR="008F455F" w:rsidRDefault="0031550A" w:rsidP="0031550A">
      <w:pPr>
        <w:ind w:left="1200" w:hangingChars="500" w:hanging="1200"/>
        <w:rPr>
          <w:sz w:val="24"/>
          <w:szCs w:val="28"/>
        </w:rPr>
      </w:pPr>
      <w:r w:rsidRPr="0031550A">
        <w:rPr>
          <w:sz w:val="24"/>
          <w:szCs w:val="28"/>
        </w:rPr>
        <w:t>관광객을 위</w:t>
      </w:r>
      <w:ins w:id="3" w:author="태민 김" w:date="2022-08-03T12:05:00Z">
        <w:r w:rsidR="00E9219E">
          <w:rPr>
            <w:rFonts w:hint="eastAsia"/>
            <w:sz w:val="24"/>
            <w:szCs w:val="28"/>
          </w:rPr>
          <w:t>한</w:t>
        </w:r>
      </w:ins>
      <w:del w:id="4" w:author="태민 김" w:date="2022-08-03T12:05:00Z">
        <w:r w:rsidRPr="0031550A" w:rsidDel="00E9219E">
          <w:rPr>
            <w:sz w:val="24"/>
            <w:szCs w:val="28"/>
          </w:rPr>
          <w:delText>해</w:delText>
        </w:r>
      </w:del>
      <w:r w:rsidRPr="0031550A">
        <w:rPr>
          <w:sz w:val="24"/>
          <w:szCs w:val="28"/>
        </w:rPr>
        <w:t xml:space="preserve"> 맞춤형 의류 자판기 설계</w:t>
      </w:r>
    </w:p>
    <w:p w14:paraId="000EBB44" w14:textId="46DF4740" w:rsidR="00E2119A" w:rsidRPr="00927E79" w:rsidRDefault="00927E79" w:rsidP="00927E79">
      <w:pPr>
        <w:rPr>
          <w:sz w:val="24"/>
          <w:szCs w:val="28"/>
        </w:rPr>
      </w:pPr>
      <w:r w:rsidRPr="00E8139E">
        <w:rPr>
          <w:rFonts w:hint="eastAsia"/>
          <w:sz w:val="24"/>
          <w:szCs w:val="28"/>
        </w:rPr>
        <w:t>■</w:t>
      </w:r>
      <w:r w:rsidRPr="00E8139E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관리자 </w:t>
      </w:r>
      <w:proofErr w:type="gramStart"/>
      <w:r>
        <w:rPr>
          <w:rFonts w:hint="eastAsia"/>
          <w:sz w:val="24"/>
          <w:szCs w:val="28"/>
        </w:rPr>
        <w:t>페이지</w:t>
      </w:r>
      <w:r>
        <w:rPr>
          <w:sz w:val="24"/>
          <w:szCs w:val="28"/>
        </w:rPr>
        <w:t xml:space="preserve"> /</w:t>
      </w:r>
      <w:proofErr w:type="gram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유저 페이지 나</w:t>
      </w:r>
      <w:ins w:id="5" w:author="태민 김" w:date="2022-08-03T11:46:00Z">
        <w:r w:rsidR="00966464">
          <w:rPr>
            <w:rFonts w:hint="eastAsia"/>
            <w:sz w:val="24"/>
            <w:szCs w:val="28"/>
          </w:rPr>
          <w:t>누어</w:t>
        </w:r>
      </w:ins>
      <w:del w:id="6" w:author="태민 김" w:date="2022-08-03T11:46:00Z">
        <w:r w:rsidDel="00966464">
          <w:rPr>
            <w:rFonts w:hint="eastAsia"/>
            <w:sz w:val="24"/>
            <w:szCs w:val="28"/>
          </w:rPr>
          <w:delText>눠서</w:delText>
        </w:r>
      </w:del>
      <w:r>
        <w:rPr>
          <w:rFonts w:hint="eastAsia"/>
          <w:sz w:val="24"/>
          <w:szCs w:val="28"/>
        </w:rPr>
        <w:t xml:space="preserve"> 작성</w:t>
      </w:r>
    </w:p>
    <w:p w14:paraId="7610C3F6" w14:textId="77777777" w:rsidR="008D0E78" w:rsidRDefault="008D0E78" w:rsidP="008D0E78">
      <w:pPr>
        <w:rPr>
          <w:sz w:val="24"/>
          <w:szCs w:val="28"/>
        </w:rPr>
      </w:pPr>
      <w:r w:rsidRPr="00E8139E">
        <w:rPr>
          <w:rFonts w:hint="eastAsia"/>
          <w:sz w:val="24"/>
          <w:szCs w:val="28"/>
        </w:rPr>
        <w:t>■</w:t>
      </w:r>
      <w:r w:rsidRPr="00E8139E">
        <w:rPr>
          <w:sz w:val="24"/>
          <w:szCs w:val="28"/>
        </w:rPr>
        <w:t xml:space="preserve"> </w:t>
      </w:r>
      <w:proofErr w:type="gramStart"/>
      <w:r>
        <w:rPr>
          <w:rFonts w:hint="eastAsia"/>
          <w:sz w:val="24"/>
          <w:szCs w:val="28"/>
        </w:rPr>
        <w:t>기능 :</w:t>
      </w:r>
      <w:proofErr w:type="gramEnd"/>
    </w:p>
    <w:p w14:paraId="7C3AB0AB" w14:textId="77777777" w:rsidR="008D0E78" w:rsidRDefault="008D0E78" w:rsidP="008D0E78">
      <w:pPr>
        <w:ind w:left="120"/>
        <w:rPr>
          <w:sz w:val="24"/>
          <w:szCs w:val="28"/>
        </w:rPr>
      </w:pPr>
      <w:r>
        <w:rPr>
          <w:rFonts w:hint="eastAsia"/>
          <w:sz w:val="24"/>
          <w:szCs w:val="28"/>
        </w:rPr>
        <w:t>사용자가 있는 해당 장소의 기후에 적합한 의류용품을 판매하는 프로그램을 구현한다.</w:t>
      </w:r>
      <w:r>
        <w:rPr>
          <w:sz w:val="24"/>
          <w:szCs w:val="28"/>
        </w:rPr>
        <w:t xml:space="preserve"> </w:t>
      </w:r>
    </w:p>
    <w:p w14:paraId="72989D82" w14:textId="02DC2EC6" w:rsidR="008D0E78" w:rsidRDefault="008D0E78" w:rsidP="008D0E78">
      <w:pPr>
        <w:ind w:left="120"/>
        <w:rPr>
          <w:sz w:val="24"/>
          <w:szCs w:val="28"/>
        </w:rPr>
      </w:pPr>
      <w:r w:rsidRPr="00CC7221">
        <w:rPr>
          <w:rFonts w:hint="eastAsia"/>
          <w:sz w:val="24"/>
          <w:szCs w:val="28"/>
        </w:rPr>
        <w:t>◎</w:t>
      </w:r>
      <w:r>
        <w:rPr>
          <w:rFonts w:hint="eastAsia"/>
          <w:sz w:val="24"/>
          <w:szCs w:val="28"/>
        </w:rPr>
        <w:t xml:space="preserve"> </w:t>
      </w:r>
      <w:r w:rsidRPr="00CC7221">
        <w:rPr>
          <w:rFonts w:hint="eastAsia"/>
          <w:sz w:val="24"/>
          <w:szCs w:val="28"/>
        </w:rPr>
        <w:t>관리자</w:t>
      </w:r>
      <w:r>
        <w:rPr>
          <w:rFonts w:hint="eastAsia"/>
          <w:sz w:val="24"/>
          <w:szCs w:val="28"/>
        </w:rPr>
        <w:t xml:space="preserve"> 재고 세팅</w:t>
      </w:r>
    </w:p>
    <w:p w14:paraId="63DF7B23" w14:textId="0BECBB20" w:rsidR="008D0E78" w:rsidDel="00547185" w:rsidRDefault="0031550A" w:rsidP="00442A78">
      <w:pPr>
        <w:ind w:left="120"/>
        <w:rPr>
          <w:del w:id="7" w:author="태민 김" w:date="2022-08-03T11:08:00Z"/>
          <w:sz w:val="24"/>
          <w:szCs w:val="28"/>
        </w:rPr>
      </w:pPr>
      <w:r w:rsidRPr="00CC7221">
        <w:rPr>
          <w:rFonts w:hint="eastAsia"/>
          <w:sz w:val="24"/>
          <w:szCs w:val="28"/>
        </w:rPr>
        <w:t>◎</w:t>
      </w:r>
      <w:r w:rsidR="001E414D">
        <w:rPr>
          <w:rFonts w:hint="eastAsia"/>
          <w:sz w:val="24"/>
          <w:szCs w:val="28"/>
        </w:rPr>
        <w:t xml:space="preserve"> 액수에 맞는 잔돈을 </w:t>
      </w:r>
      <w:proofErr w:type="gramStart"/>
      <w:r w:rsidR="001E414D">
        <w:rPr>
          <w:rFonts w:hint="eastAsia"/>
          <w:sz w:val="24"/>
          <w:szCs w:val="28"/>
        </w:rPr>
        <w:t>반환 할</w:t>
      </w:r>
      <w:proofErr w:type="gramEnd"/>
      <w:r w:rsidR="001E414D">
        <w:rPr>
          <w:rFonts w:hint="eastAsia"/>
          <w:sz w:val="24"/>
          <w:szCs w:val="28"/>
        </w:rPr>
        <w:t xml:space="preserve"> 수 있는 잔돈 트레이</w:t>
      </w:r>
      <w:r w:rsidR="00BA1B7C">
        <w:rPr>
          <w:rFonts w:hint="eastAsia"/>
          <w:sz w:val="24"/>
          <w:szCs w:val="28"/>
        </w:rPr>
        <w:t xml:space="preserve"> 세팅</w:t>
      </w:r>
    </w:p>
    <w:p w14:paraId="13D36B42" w14:textId="77777777" w:rsidR="00547185" w:rsidRDefault="00547185" w:rsidP="008D0E78">
      <w:pPr>
        <w:ind w:left="120"/>
        <w:rPr>
          <w:ins w:id="8" w:author="태민 김" w:date="2022-08-03T11:33:00Z"/>
          <w:sz w:val="24"/>
          <w:szCs w:val="28"/>
        </w:rPr>
      </w:pPr>
    </w:p>
    <w:p w14:paraId="45085D84" w14:textId="3EA047DC" w:rsidR="0031550A" w:rsidDel="00E2119A" w:rsidRDefault="0031550A" w:rsidP="00547185">
      <w:pPr>
        <w:ind w:left="120"/>
        <w:rPr>
          <w:del w:id="9" w:author="태민 김" w:date="2022-08-03T11:06:00Z"/>
          <w:sz w:val="24"/>
          <w:szCs w:val="28"/>
        </w:rPr>
      </w:pPr>
      <w:del w:id="10" w:author="태민 김" w:date="2022-08-03T11:06:00Z">
        <w:r w:rsidRPr="00CC7221" w:rsidDel="00E2119A">
          <w:rPr>
            <w:rFonts w:hint="eastAsia"/>
            <w:sz w:val="24"/>
            <w:szCs w:val="28"/>
          </w:rPr>
          <w:delText>◎</w:delText>
        </w:r>
        <w:r w:rsidR="000C7835" w:rsidDel="00E2119A">
          <w:rPr>
            <w:rFonts w:hint="eastAsia"/>
            <w:sz w:val="24"/>
            <w:szCs w:val="28"/>
          </w:rPr>
          <w:delText xml:space="preserve"> </w:delText>
        </w:r>
      </w:del>
    </w:p>
    <w:p w14:paraId="113F9E42" w14:textId="175E8E3D" w:rsidR="0031550A" w:rsidRDefault="0031550A" w:rsidP="00442A78">
      <w:pPr>
        <w:ind w:left="120"/>
        <w:rPr>
          <w:sz w:val="24"/>
          <w:szCs w:val="28"/>
        </w:rPr>
      </w:pPr>
      <w:r w:rsidRPr="00CC7221">
        <w:rPr>
          <w:rFonts w:hint="eastAsia"/>
          <w:sz w:val="24"/>
          <w:szCs w:val="28"/>
        </w:rPr>
        <w:t>◎</w:t>
      </w:r>
      <w:r w:rsidR="00F43B34">
        <w:rPr>
          <w:rFonts w:hint="eastAsia"/>
          <w:sz w:val="24"/>
          <w:szCs w:val="28"/>
        </w:rPr>
        <w:t xml:space="preserve"> 관리자가 </w:t>
      </w:r>
      <w:proofErr w:type="gramStart"/>
      <w:r w:rsidR="00F43B34">
        <w:rPr>
          <w:rFonts w:hint="eastAsia"/>
          <w:sz w:val="24"/>
          <w:szCs w:val="28"/>
        </w:rPr>
        <w:t>파악 할</w:t>
      </w:r>
      <w:proofErr w:type="gramEnd"/>
      <w:r w:rsidR="00F43B34">
        <w:rPr>
          <w:rFonts w:hint="eastAsia"/>
          <w:sz w:val="24"/>
          <w:szCs w:val="28"/>
        </w:rPr>
        <w:t xml:space="preserve"> 수 있는 판매 랭킹의 기능을 구현</w:t>
      </w:r>
    </w:p>
    <w:p w14:paraId="29015D96" w14:textId="7249F3A2" w:rsidR="00BA1B7C" w:rsidRDefault="00BA1B7C" w:rsidP="00442A78">
      <w:pPr>
        <w:ind w:left="120"/>
        <w:rPr>
          <w:sz w:val="24"/>
          <w:szCs w:val="28"/>
        </w:rPr>
      </w:pPr>
      <w:r w:rsidRPr="00CC7221">
        <w:rPr>
          <w:rFonts w:hint="eastAsia"/>
          <w:sz w:val="24"/>
          <w:szCs w:val="28"/>
        </w:rPr>
        <w:t>◎</w:t>
      </w:r>
      <w:r>
        <w:rPr>
          <w:rFonts w:hint="eastAsia"/>
          <w:sz w:val="24"/>
          <w:szCs w:val="28"/>
        </w:rPr>
        <w:t xml:space="preserve"> 판매모드로 전환해서 상품을 판매</w:t>
      </w:r>
    </w:p>
    <w:p w14:paraId="38C4D982" w14:textId="67A7A820" w:rsidR="00E8139E" w:rsidRDefault="008D0E78" w:rsidP="00927E79">
      <w:pPr>
        <w:ind w:left="120"/>
        <w:rPr>
          <w:ins w:id="11" w:author="태민 김" w:date="2022-08-03T12:11:00Z"/>
          <w:sz w:val="24"/>
          <w:szCs w:val="28"/>
        </w:rPr>
      </w:pPr>
      <w:r w:rsidRPr="00CC7221">
        <w:rPr>
          <w:rFonts w:hint="eastAsia"/>
          <w:sz w:val="24"/>
          <w:szCs w:val="28"/>
        </w:rPr>
        <w:t>◎</w:t>
      </w:r>
      <w:r>
        <w:rPr>
          <w:rFonts w:hint="eastAsia"/>
          <w:sz w:val="24"/>
          <w:szCs w:val="28"/>
        </w:rPr>
        <w:t xml:space="preserve"> 이벤트를 발생시켜 금액을 </w:t>
      </w:r>
      <w:proofErr w:type="gramStart"/>
      <w:r>
        <w:rPr>
          <w:rFonts w:hint="eastAsia"/>
          <w:sz w:val="24"/>
          <w:szCs w:val="28"/>
        </w:rPr>
        <w:t>할인 할</w:t>
      </w:r>
      <w:proofErr w:type="gramEnd"/>
      <w:r>
        <w:rPr>
          <w:rFonts w:hint="eastAsia"/>
          <w:sz w:val="24"/>
          <w:szCs w:val="28"/>
        </w:rPr>
        <w:t xml:space="preserve"> 수 있는 기능을 구현</w:t>
      </w:r>
    </w:p>
    <w:p w14:paraId="16D79307" w14:textId="525F6E12" w:rsidR="001642AF" w:rsidRDefault="001642AF" w:rsidP="001642AF">
      <w:pPr>
        <w:ind w:left="120"/>
        <w:rPr>
          <w:ins w:id="12" w:author="태민 김" w:date="2022-08-03T12:48:00Z"/>
          <w:sz w:val="24"/>
          <w:szCs w:val="28"/>
        </w:rPr>
      </w:pPr>
      <w:ins w:id="13" w:author="태민 김" w:date="2022-08-03T12:11:00Z">
        <w:r>
          <w:rPr>
            <w:rFonts w:hint="eastAsia"/>
            <w:sz w:val="24"/>
            <w:szCs w:val="28"/>
          </w:rPr>
          <w:t xml:space="preserve"> </w:t>
        </w:r>
        <w:r>
          <w:rPr>
            <w:sz w:val="24"/>
            <w:szCs w:val="28"/>
          </w:rPr>
          <w:t xml:space="preserve">  (</w:t>
        </w:r>
      </w:ins>
      <w:ins w:id="14" w:author="태민 김" w:date="2022-08-03T12:26:00Z">
        <w:r w:rsidR="003A756D">
          <w:rPr>
            <w:rFonts w:hint="eastAsia"/>
            <w:sz w:val="24"/>
            <w:szCs w:val="28"/>
          </w:rPr>
          <w:t>가위바위보</w:t>
        </w:r>
        <w:r w:rsidR="003A756D">
          <w:rPr>
            <w:sz w:val="24"/>
            <w:szCs w:val="28"/>
          </w:rPr>
          <w:t xml:space="preserve"> </w:t>
        </w:r>
        <w:r w:rsidR="003A756D">
          <w:rPr>
            <w:rFonts w:hint="eastAsia"/>
            <w:sz w:val="24"/>
            <w:szCs w:val="28"/>
          </w:rPr>
          <w:t xml:space="preserve">승리 시 </w:t>
        </w:r>
      </w:ins>
      <w:ins w:id="15" w:author="태민 김" w:date="2022-08-03T12:18:00Z">
        <w:r w:rsidR="004A10EE">
          <w:rPr>
            <w:rFonts w:hint="eastAsia"/>
            <w:sz w:val="24"/>
            <w:szCs w:val="28"/>
          </w:rPr>
          <w:t>랜덤박스</w:t>
        </w:r>
      </w:ins>
      <w:ins w:id="16" w:author="태민 김" w:date="2022-08-03T12:11:00Z">
        <w:r>
          <w:rPr>
            <w:rFonts w:hint="eastAsia"/>
            <w:sz w:val="24"/>
            <w:szCs w:val="28"/>
          </w:rPr>
          <w:t xml:space="preserve"> 생성)</w:t>
        </w:r>
      </w:ins>
      <w:ins w:id="17" w:author="태민 김" w:date="2022-08-03T12:27:00Z">
        <w:r w:rsidR="00C81319">
          <w:rPr>
            <w:sz w:val="24"/>
            <w:szCs w:val="28"/>
          </w:rPr>
          <w:t xml:space="preserve"> </w:t>
        </w:r>
      </w:ins>
    </w:p>
    <w:p w14:paraId="74BBF48C" w14:textId="507E53F0" w:rsidR="001642AF" w:rsidRPr="004A10EE" w:rsidDel="00B705F7" w:rsidRDefault="001642AF" w:rsidP="001642AF">
      <w:pPr>
        <w:ind w:left="120"/>
        <w:rPr>
          <w:del w:id="18" w:author="태민 김" w:date="2022-08-03T12:16:00Z"/>
          <w:sz w:val="24"/>
          <w:szCs w:val="28"/>
          <w:rPrChange w:id="19" w:author="태민 김" w:date="2022-08-03T12:18:00Z">
            <w:rPr>
              <w:del w:id="20" w:author="태민 김" w:date="2022-08-03T12:16:00Z"/>
            </w:rPr>
          </w:rPrChange>
        </w:rPr>
      </w:pPr>
    </w:p>
    <w:p w14:paraId="5FEA5CEF" w14:textId="42A8858A" w:rsidR="00927E79" w:rsidRPr="00E8139E" w:rsidDel="00481BD8" w:rsidRDefault="00020C06" w:rsidP="00547185">
      <w:pPr>
        <w:ind w:left="120"/>
        <w:rPr>
          <w:del w:id="21" w:author="태민 김" w:date="2022-08-03T12:40:00Z"/>
          <w:sz w:val="24"/>
          <w:szCs w:val="28"/>
        </w:rPr>
      </w:pPr>
      <w:ins w:id="22" w:author="태민 김" w:date="2022-08-03T11:40:00Z">
        <w:r>
          <w:rPr>
            <w:rFonts w:hint="eastAsia"/>
            <w:noProof/>
            <w:sz w:val="24"/>
            <w:szCs w:val="28"/>
          </w:rPr>
          <w:drawing>
            <wp:inline distT="0" distB="0" distL="0" distR="0" wp14:anchorId="5255B3F1" wp14:editId="6129EF6D">
              <wp:extent cx="5727700" cy="1981200"/>
              <wp:effectExtent l="0" t="0" r="6350" b="0"/>
              <wp:docPr id="5" name="그림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727700" cy="198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698314A" w14:textId="77777777" w:rsidR="00020C06" w:rsidRDefault="00020C06">
      <w:pPr>
        <w:ind w:left="120"/>
        <w:rPr>
          <w:ins w:id="23" w:author="태민 김" w:date="2022-08-03T11:41:00Z"/>
          <w:sz w:val="24"/>
          <w:szCs w:val="28"/>
        </w:rPr>
        <w:pPrChange w:id="24" w:author="태민 김" w:date="2022-08-03T12:40:00Z">
          <w:pPr/>
        </w:pPrChange>
      </w:pPr>
    </w:p>
    <w:p w14:paraId="72D91382" w14:textId="619D321B" w:rsidR="00E8139E" w:rsidRPr="00E8139E" w:rsidDel="00EE4791" w:rsidRDefault="00E8139E" w:rsidP="00E8139E">
      <w:pPr>
        <w:rPr>
          <w:del w:id="25" w:author="태민 김" w:date="2022-08-03T12:28:00Z"/>
          <w:sz w:val="24"/>
          <w:szCs w:val="28"/>
        </w:rPr>
      </w:pPr>
      <w:r w:rsidRPr="00E8139E">
        <w:rPr>
          <w:rFonts w:hint="eastAsia"/>
          <w:sz w:val="24"/>
          <w:szCs w:val="28"/>
        </w:rPr>
        <w:lastRenderedPageBreak/>
        <w:t>■</w:t>
      </w:r>
      <w:r w:rsidRPr="00E8139E">
        <w:rPr>
          <w:sz w:val="24"/>
          <w:szCs w:val="28"/>
        </w:rPr>
        <w:t xml:space="preserve"> </w:t>
      </w:r>
      <w:proofErr w:type="gramStart"/>
      <w:r w:rsidR="000A3C81">
        <w:rPr>
          <w:rFonts w:hint="eastAsia"/>
          <w:sz w:val="24"/>
          <w:szCs w:val="28"/>
        </w:rPr>
        <w:t xml:space="preserve">순서도 </w:t>
      </w:r>
      <w:r>
        <w:rPr>
          <w:sz w:val="24"/>
          <w:szCs w:val="28"/>
        </w:rPr>
        <w:t>:</w:t>
      </w:r>
      <w:proofErr w:type="gramEnd"/>
      <w:ins w:id="26" w:author="태민 김" w:date="2022-08-03T11:04:00Z">
        <w:r w:rsidR="00E2119A" w:rsidRPr="00E2119A">
          <w:rPr>
            <w:rFonts w:hint="eastAsia"/>
            <w:noProof/>
            <w:sz w:val="24"/>
            <w:szCs w:val="28"/>
          </w:rPr>
          <w:t xml:space="preserve"> </w:t>
        </w:r>
      </w:ins>
    </w:p>
    <w:p w14:paraId="322E13E7" w14:textId="77777777" w:rsidR="00020C06" w:rsidRDefault="00020C06" w:rsidP="00020C06">
      <w:pPr>
        <w:rPr>
          <w:ins w:id="27" w:author="태민 김" w:date="2022-08-03T11:41:00Z"/>
          <w:sz w:val="24"/>
          <w:szCs w:val="28"/>
        </w:rPr>
      </w:pPr>
    </w:p>
    <w:p w14:paraId="0CCE66C7" w14:textId="387FAD71" w:rsidR="00E8139E" w:rsidDel="00020C06" w:rsidRDefault="00643EDB" w:rsidP="00020C06">
      <w:pPr>
        <w:rPr>
          <w:del w:id="28" w:author="태민 김" w:date="2022-08-03T11:03:00Z"/>
          <w:sz w:val="24"/>
          <w:szCs w:val="28"/>
        </w:rPr>
      </w:pPr>
      <w:ins w:id="29" w:author="태민 김" w:date="2022-08-03T11:44:00Z">
        <w:r>
          <w:rPr>
            <w:noProof/>
            <w:sz w:val="24"/>
            <w:szCs w:val="28"/>
          </w:rPr>
          <w:drawing>
            <wp:inline distT="0" distB="0" distL="0" distR="0" wp14:anchorId="5D18B69C" wp14:editId="3534752A">
              <wp:extent cx="5518150" cy="5605780"/>
              <wp:effectExtent l="0" t="0" r="6350" b="0"/>
              <wp:docPr id="7" name="그림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518150" cy="560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30" w:author="태민 김" w:date="2022-08-03T11:03:00Z">
        <w:r w:rsidR="008F455F" w:rsidDel="00E2119A">
          <w:rPr>
            <w:noProof/>
            <w:lang w:val="ko-KR"/>
          </w:rPr>
          <w:drawing>
            <wp:inline distT="0" distB="0" distL="0" distR="0" wp14:anchorId="42467764" wp14:editId="1E944369">
              <wp:extent cx="4238625" cy="3335907"/>
              <wp:effectExtent l="0" t="0" r="0" b="0"/>
              <wp:docPr id="1" name="그림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그림 1"/>
                      <pic:cNvPicPr/>
                    </pic:nvPicPr>
                    <pic:blipFill rotWithShape="1"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4579"/>
                      <a:stretch/>
                    </pic:blipFill>
                    <pic:spPr bwMode="auto">
                      <a:xfrm>
                        <a:off x="0" y="0"/>
                        <a:ext cx="4240458" cy="333735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5452B78" w14:textId="77777777" w:rsidR="00020C06" w:rsidRPr="00020C06" w:rsidRDefault="00020C06">
      <w:pPr>
        <w:ind w:left="141"/>
        <w:rPr>
          <w:ins w:id="31" w:author="태민 김" w:date="2022-08-03T11:41:00Z"/>
          <w:sz w:val="24"/>
          <w:szCs w:val="28"/>
          <w:rPrChange w:id="32" w:author="태민 김" w:date="2022-08-03T11:41:00Z">
            <w:rPr>
              <w:ins w:id="33" w:author="태민 김" w:date="2022-08-03T11:41:00Z"/>
            </w:rPr>
          </w:rPrChange>
        </w:rPr>
        <w:pPrChange w:id="34" w:author="태민 김" w:date="2022-08-03T11:41:00Z">
          <w:pPr/>
        </w:pPrChange>
      </w:pPr>
    </w:p>
    <w:p w14:paraId="007206EE" w14:textId="518C5FDB" w:rsidR="00020C06" w:rsidRPr="00643EDB" w:rsidRDefault="00643EDB">
      <w:pPr>
        <w:rPr>
          <w:ins w:id="35" w:author="태민 김" w:date="2022-08-03T11:41:00Z"/>
          <w:sz w:val="24"/>
          <w:szCs w:val="28"/>
          <w:rPrChange w:id="36" w:author="태민 김" w:date="2022-08-03T11:45:00Z">
            <w:rPr>
              <w:ins w:id="37" w:author="태민 김" w:date="2022-08-03T11:41:00Z"/>
            </w:rPr>
          </w:rPrChange>
        </w:rPr>
        <w:pPrChange w:id="38" w:author="태민 김" w:date="2022-08-03T11:45:00Z">
          <w:pPr>
            <w:pStyle w:val="af2"/>
            <w:numPr>
              <w:numId w:val="1"/>
            </w:numPr>
            <w:ind w:leftChars="0" w:left="501" w:hanging="360"/>
          </w:pPr>
        </w:pPrChange>
      </w:pPr>
      <w:ins w:id="39" w:author="태민 김" w:date="2022-08-03T11:45:00Z">
        <w:r w:rsidRPr="00643EDB">
          <w:rPr>
            <w:rFonts w:hint="eastAsia"/>
            <w:sz w:val="24"/>
            <w:szCs w:val="28"/>
          </w:rPr>
          <w:t>◎</w:t>
        </w:r>
        <w:r>
          <w:rPr>
            <w:rFonts w:hint="eastAsia"/>
            <w:sz w:val="24"/>
            <w:szCs w:val="28"/>
          </w:rPr>
          <w:t xml:space="preserve"> </w:t>
        </w:r>
      </w:ins>
      <w:ins w:id="40" w:author="태민 김" w:date="2022-08-03T11:44:00Z">
        <w:r w:rsidRPr="00643EDB">
          <w:rPr>
            <w:rFonts w:hint="eastAsia"/>
            <w:sz w:val="24"/>
            <w:szCs w:val="28"/>
            <w:rPrChange w:id="41" w:author="태민 김" w:date="2022-08-03T11:45:00Z">
              <w:rPr>
                <w:rFonts w:hint="eastAsia"/>
              </w:rPr>
            </w:rPrChange>
          </w:rPr>
          <w:t>사용자가</w:t>
        </w:r>
        <w:r w:rsidRPr="00643EDB">
          <w:rPr>
            <w:sz w:val="24"/>
            <w:szCs w:val="28"/>
            <w:rPrChange w:id="42" w:author="태민 김" w:date="2022-08-03T11:45:00Z">
              <w:rPr/>
            </w:rPrChange>
          </w:rPr>
          <w:t xml:space="preserve"> </w:t>
        </w:r>
        <w:r w:rsidRPr="00643EDB">
          <w:rPr>
            <w:rFonts w:hint="eastAsia"/>
            <w:sz w:val="24"/>
            <w:szCs w:val="28"/>
            <w:rPrChange w:id="43" w:author="태민 김" w:date="2022-08-03T11:45:00Z">
              <w:rPr>
                <w:rFonts w:hint="eastAsia"/>
              </w:rPr>
            </w:rPrChange>
          </w:rPr>
          <w:t>상품을</w:t>
        </w:r>
        <w:r w:rsidRPr="00643EDB">
          <w:rPr>
            <w:sz w:val="24"/>
            <w:szCs w:val="28"/>
            <w:rPrChange w:id="44" w:author="태민 김" w:date="2022-08-03T11:45:00Z">
              <w:rPr/>
            </w:rPrChange>
          </w:rPr>
          <w:t xml:space="preserve"> </w:t>
        </w:r>
        <w:r w:rsidRPr="00643EDB">
          <w:rPr>
            <w:rFonts w:hint="eastAsia"/>
            <w:sz w:val="24"/>
            <w:szCs w:val="28"/>
            <w:rPrChange w:id="45" w:author="태민 김" w:date="2022-08-03T11:45:00Z">
              <w:rPr>
                <w:rFonts w:hint="eastAsia"/>
              </w:rPr>
            </w:rPrChange>
          </w:rPr>
          <w:t>선택한다</w:t>
        </w:r>
        <w:r w:rsidRPr="00643EDB">
          <w:rPr>
            <w:sz w:val="24"/>
            <w:szCs w:val="28"/>
            <w:rPrChange w:id="46" w:author="태민 김" w:date="2022-08-03T11:45:00Z">
              <w:rPr/>
            </w:rPrChange>
          </w:rPr>
          <w:t>.</w:t>
        </w:r>
      </w:ins>
    </w:p>
    <w:p w14:paraId="31808EB6" w14:textId="77F0963C" w:rsidR="00020C06" w:rsidRPr="00643EDB" w:rsidRDefault="00643EDB">
      <w:pPr>
        <w:rPr>
          <w:ins w:id="47" w:author="태민 김" w:date="2022-08-03T11:41:00Z"/>
          <w:sz w:val="24"/>
          <w:szCs w:val="28"/>
          <w:rPrChange w:id="48" w:author="태민 김" w:date="2022-08-03T11:45:00Z">
            <w:rPr>
              <w:ins w:id="49" w:author="태민 김" w:date="2022-08-03T11:41:00Z"/>
            </w:rPr>
          </w:rPrChange>
        </w:rPr>
        <w:pPrChange w:id="50" w:author="태민 김" w:date="2022-08-03T11:45:00Z">
          <w:pPr>
            <w:pStyle w:val="af2"/>
            <w:numPr>
              <w:numId w:val="1"/>
            </w:numPr>
            <w:ind w:leftChars="0" w:left="501" w:hanging="360"/>
          </w:pPr>
        </w:pPrChange>
      </w:pPr>
      <w:ins w:id="51" w:author="태민 김" w:date="2022-08-03T11:45:00Z">
        <w:r w:rsidRPr="00643EDB">
          <w:rPr>
            <w:rFonts w:hint="eastAsia"/>
            <w:sz w:val="24"/>
            <w:szCs w:val="28"/>
            <w:rPrChange w:id="52" w:author="태민 김" w:date="2022-08-03T11:45:00Z">
              <w:rPr>
                <w:rFonts w:hint="eastAsia"/>
              </w:rPr>
            </w:rPrChange>
          </w:rPr>
          <w:t>◎</w:t>
        </w:r>
        <w:r>
          <w:rPr>
            <w:rFonts w:hint="eastAsia"/>
            <w:sz w:val="24"/>
            <w:szCs w:val="28"/>
          </w:rPr>
          <w:t xml:space="preserve"> </w:t>
        </w:r>
      </w:ins>
      <w:ins w:id="53" w:author="태민 김" w:date="2022-08-03T11:41:00Z">
        <w:r w:rsidR="00020C06" w:rsidRPr="00643EDB">
          <w:rPr>
            <w:rFonts w:hint="eastAsia"/>
            <w:sz w:val="24"/>
            <w:szCs w:val="28"/>
            <w:rPrChange w:id="54" w:author="태민 김" w:date="2022-08-03T11:45:00Z">
              <w:rPr>
                <w:rFonts w:hint="eastAsia"/>
              </w:rPr>
            </w:rPrChange>
          </w:rPr>
          <w:t>사용자에게</w:t>
        </w:r>
        <w:r w:rsidR="00020C06" w:rsidRPr="00643EDB">
          <w:rPr>
            <w:sz w:val="24"/>
            <w:szCs w:val="28"/>
            <w:rPrChange w:id="55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56" w:author="태민 김" w:date="2022-08-03T11:45:00Z">
              <w:rPr>
                <w:rFonts w:hint="eastAsia"/>
              </w:rPr>
            </w:rPrChange>
          </w:rPr>
          <w:t>주문</w:t>
        </w:r>
        <w:r w:rsidR="00020C06" w:rsidRPr="00643EDB">
          <w:rPr>
            <w:sz w:val="24"/>
            <w:szCs w:val="28"/>
            <w:rPrChange w:id="57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58" w:author="태민 김" w:date="2022-08-03T11:45:00Z">
              <w:rPr>
                <w:rFonts w:hint="eastAsia"/>
              </w:rPr>
            </w:rPrChange>
          </w:rPr>
          <w:t>내역</w:t>
        </w:r>
        <w:r w:rsidR="00020C06" w:rsidRPr="00643EDB">
          <w:rPr>
            <w:sz w:val="24"/>
            <w:szCs w:val="28"/>
            <w:rPrChange w:id="59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60" w:author="태민 김" w:date="2022-08-03T11:45:00Z">
              <w:rPr>
                <w:rFonts w:hint="eastAsia"/>
              </w:rPr>
            </w:rPrChange>
          </w:rPr>
          <w:t>확인</w:t>
        </w:r>
        <w:r w:rsidR="00020C06" w:rsidRPr="00643EDB">
          <w:rPr>
            <w:sz w:val="24"/>
            <w:szCs w:val="28"/>
            <w:rPrChange w:id="61" w:author="태민 김" w:date="2022-08-03T11:45:00Z">
              <w:rPr/>
            </w:rPrChange>
          </w:rPr>
          <w:t>(Y/N)</w:t>
        </w:r>
        <w:r w:rsidR="00020C06" w:rsidRPr="00643EDB">
          <w:rPr>
            <w:rFonts w:hint="eastAsia"/>
            <w:sz w:val="24"/>
            <w:szCs w:val="28"/>
            <w:rPrChange w:id="62" w:author="태민 김" w:date="2022-08-03T11:45:00Z">
              <w:rPr>
                <w:rFonts w:hint="eastAsia"/>
              </w:rPr>
            </w:rPrChange>
          </w:rPr>
          <w:t>을</w:t>
        </w:r>
        <w:r w:rsidR="00020C06" w:rsidRPr="00643EDB">
          <w:rPr>
            <w:sz w:val="24"/>
            <w:szCs w:val="28"/>
            <w:rPrChange w:id="63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64" w:author="태민 김" w:date="2022-08-03T11:45:00Z">
              <w:rPr>
                <w:rFonts w:hint="eastAsia"/>
              </w:rPr>
            </w:rPrChange>
          </w:rPr>
          <w:t>받는다</w:t>
        </w:r>
        <w:r w:rsidR="00020C06" w:rsidRPr="00643EDB">
          <w:rPr>
            <w:sz w:val="24"/>
            <w:szCs w:val="28"/>
            <w:rPrChange w:id="65" w:author="태민 김" w:date="2022-08-03T11:45:00Z">
              <w:rPr/>
            </w:rPrChange>
          </w:rPr>
          <w:t>.</w:t>
        </w:r>
      </w:ins>
    </w:p>
    <w:p w14:paraId="2BEFA314" w14:textId="33E686BE" w:rsidR="00020C06" w:rsidRDefault="00643EDB" w:rsidP="00643EDB">
      <w:pPr>
        <w:rPr>
          <w:ins w:id="66" w:author="태민 김" w:date="2022-08-03T11:45:00Z"/>
          <w:sz w:val="24"/>
          <w:szCs w:val="28"/>
        </w:rPr>
      </w:pPr>
      <w:ins w:id="67" w:author="태민 김" w:date="2022-08-03T11:45:00Z">
        <w:r w:rsidRPr="00CC7221">
          <w:rPr>
            <w:rFonts w:hint="eastAsia"/>
            <w:sz w:val="24"/>
            <w:szCs w:val="28"/>
          </w:rPr>
          <w:t>◎</w:t>
        </w:r>
        <w:r>
          <w:rPr>
            <w:rFonts w:hint="eastAsia"/>
            <w:sz w:val="24"/>
            <w:szCs w:val="28"/>
          </w:rPr>
          <w:t xml:space="preserve"> </w:t>
        </w:r>
      </w:ins>
      <w:ins w:id="68" w:author="태민 김" w:date="2022-08-03T11:41:00Z">
        <w:r w:rsidR="00020C06" w:rsidRPr="00643EDB">
          <w:rPr>
            <w:rFonts w:hint="eastAsia"/>
            <w:sz w:val="24"/>
            <w:szCs w:val="28"/>
            <w:rPrChange w:id="69" w:author="태민 김" w:date="2022-08-03T11:45:00Z">
              <w:rPr>
                <w:rFonts w:hint="eastAsia"/>
              </w:rPr>
            </w:rPrChange>
          </w:rPr>
          <w:t>사용자의</w:t>
        </w:r>
        <w:r w:rsidR="00020C06" w:rsidRPr="00643EDB">
          <w:rPr>
            <w:sz w:val="24"/>
            <w:szCs w:val="28"/>
            <w:rPrChange w:id="70" w:author="태민 김" w:date="2022-08-03T11:45:00Z">
              <w:rPr/>
            </w:rPrChange>
          </w:rPr>
          <w:t xml:space="preserve"> 입력이 Y</w:t>
        </w:r>
        <w:r w:rsidR="00020C06" w:rsidRPr="00643EDB">
          <w:rPr>
            <w:rFonts w:hint="eastAsia"/>
            <w:sz w:val="24"/>
            <w:szCs w:val="28"/>
            <w:rPrChange w:id="71" w:author="태민 김" w:date="2022-08-03T11:45:00Z">
              <w:rPr>
                <w:rFonts w:hint="eastAsia"/>
              </w:rPr>
            </w:rPrChange>
          </w:rPr>
          <w:t>라면</w:t>
        </w:r>
        <w:r w:rsidR="00020C06" w:rsidRPr="00643EDB">
          <w:rPr>
            <w:sz w:val="24"/>
            <w:szCs w:val="28"/>
            <w:rPrChange w:id="72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73" w:author="태민 김" w:date="2022-08-03T11:45:00Z">
              <w:rPr>
                <w:rFonts w:hint="eastAsia"/>
              </w:rPr>
            </w:rPrChange>
          </w:rPr>
          <w:t>금액</w:t>
        </w:r>
        <w:r w:rsidR="00020C06" w:rsidRPr="00643EDB">
          <w:rPr>
            <w:sz w:val="24"/>
            <w:szCs w:val="28"/>
            <w:rPrChange w:id="74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75" w:author="태민 김" w:date="2022-08-03T11:45:00Z">
              <w:rPr>
                <w:rFonts w:hint="eastAsia"/>
              </w:rPr>
            </w:rPrChange>
          </w:rPr>
          <w:t>투입을</w:t>
        </w:r>
        <w:r w:rsidR="00020C06" w:rsidRPr="00643EDB">
          <w:rPr>
            <w:sz w:val="24"/>
            <w:szCs w:val="28"/>
            <w:rPrChange w:id="76" w:author="태민 김" w:date="2022-08-03T11:45:00Z">
              <w:rPr/>
            </w:rPrChange>
          </w:rPr>
          <w:t xml:space="preserve"> </w:t>
        </w:r>
        <w:r w:rsidR="00020C06" w:rsidRPr="00643EDB">
          <w:rPr>
            <w:rFonts w:hint="eastAsia"/>
            <w:sz w:val="24"/>
            <w:szCs w:val="28"/>
            <w:rPrChange w:id="77" w:author="태민 김" w:date="2022-08-03T11:45:00Z">
              <w:rPr>
                <w:rFonts w:hint="eastAsia"/>
              </w:rPr>
            </w:rPrChange>
          </w:rPr>
          <w:t>요청한다</w:t>
        </w:r>
      </w:ins>
    </w:p>
    <w:p w14:paraId="2DCBF686" w14:textId="23CB9AE2" w:rsidR="00FF12DC" w:rsidRPr="00643EDB" w:rsidRDefault="00FF12DC">
      <w:pPr>
        <w:rPr>
          <w:ins w:id="78" w:author="태민 김" w:date="2022-08-03T11:41:00Z"/>
          <w:sz w:val="24"/>
          <w:szCs w:val="28"/>
          <w:rPrChange w:id="79" w:author="태민 김" w:date="2022-08-03T11:45:00Z">
            <w:rPr>
              <w:ins w:id="80" w:author="태민 김" w:date="2022-08-03T11:41:00Z"/>
            </w:rPr>
          </w:rPrChange>
        </w:rPr>
        <w:pPrChange w:id="81" w:author="태민 김" w:date="2022-08-03T11:45:00Z">
          <w:pPr>
            <w:pStyle w:val="af2"/>
            <w:numPr>
              <w:numId w:val="1"/>
            </w:numPr>
            <w:ind w:leftChars="0" w:left="501" w:hanging="360"/>
          </w:pPr>
        </w:pPrChange>
      </w:pPr>
      <w:ins w:id="82" w:author="태민 김" w:date="2022-08-03T11:45:00Z">
        <w:r>
          <w:rPr>
            <w:rFonts w:hint="eastAsia"/>
            <w:sz w:val="24"/>
            <w:szCs w:val="28"/>
          </w:rPr>
          <w:t xml:space="preserve"> </w:t>
        </w:r>
        <w:r>
          <w:rPr>
            <w:sz w:val="24"/>
            <w:szCs w:val="28"/>
          </w:rPr>
          <w:t xml:space="preserve"> (</w:t>
        </w:r>
        <w:r>
          <w:rPr>
            <w:rFonts w:hint="eastAsia"/>
            <w:sz w:val="24"/>
            <w:szCs w:val="28"/>
          </w:rPr>
          <w:t>이벤</w:t>
        </w:r>
      </w:ins>
      <w:ins w:id="83" w:author="태민 김" w:date="2022-08-03T11:46:00Z">
        <w:r>
          <w:rPr>
            <w:rFonts w:hint="eastAsia"/>
            <w:sz w:val="24"/>
            <w:szCs w:val="28"/>
          </w:rPr>
          <w:t>트 발생 시 사용자에게 이벤트를 진행시킨다)</w:t>
        </w:r>
      </w:ins>
    </w:p>
    <w:p w14:paraId="234FF5C5" w14:textId="0D16C448" w:rsidR="00020C06" w:rsidRPr="00643EDB" w:rsidRDefault="00643EDB">
      <w:pPr>
        <w:rPr>
          <w:ins w:id="84" w:author="태민 김" w:date="2022-08-03T11:41:00Z"/>
          <w:sz w:val="24"/>
          <w:szCs w:val="28"/>
          <w:rPrChange w:id="85" w:author="태민 김" w:date="2022-08-03T11:45:00Z">
            <w:rPr>
              <w:ins w:id="86" w:author="태민 김" w:date="2022-08-03T11:41:00Z"/>
            </w:rPr>
          </w:rPrChange>
        </w:rPr>
        <w:pPrChange w:id="87" w:author="태민 김" w:date="2022-08-03T11:45:00Z">
          <w:pPr>
            <w:pStyle w:val="af2"/>
            <w:numPr>
              <w:numId w:val="1"/>
            </w:numPr>
            <w:ind w:leftChars="0" w:left="501" w:hanging="360"/>
          </w:pPr>
        </w:pPrChange>
      </w:pPr>
      <w:ins w:id="88" w:author="태민 김" w:date="2022-08-03T11:45:00Z">
        <w:r w:rsidRPr="00CC7221">
          <w:rPr>
            <w:rFonts w:hint="eastAsia"/>
            <w:sz w:val="24"/>
            <w:szCs w:val="28"/>
          </w:rPr>
          <w:t>◎</w:t>
        </w:r>
        <w:r>
          <w:rPr>
            <w:rFonts w:hint="eastAsia"/>
            <w:sz w:val="24"/>
            <w:szCs w:val="28"/>
          </w:rPr>
          <w:t xml:space="preserve"> </w:t>
        </w:r>
      </w:ins>
      <w:ins w:id="89" w:author="태민 김" w:date="2022-08-03T12:47:00Z">
        <w:r w:rsidR="001A62FB" w:rsidRPr="001A62FB">
          <w:rPr>
            <w:rFonts w:hint="eastAsia"/>
            <w:sz w:val="24"/>
            <w:szCs w:val="28"/>
          </w:rPr>
          <w:t>금액</w:t>
        </w:r>
        <w:r w:rsidR="001A62FB" w:rsidRPr="001A62FB">
          <w:rPr>
            <w:sz w:val="24"/>
            <w:szCs w:val="28"/>
          </w:rPr>
          <w:t xml:space="preserve"> 부족 시 추가 투입 혹은 초과시 반환한 후 상품 출력</w:t>
        </w:r>
      </w:ins>
    </w:p>
    <w:p w14:paraId="7A197731" w14:textId="004819CB" w:rsidR="00481BD8" w:rsidRDefault="00481BD8" w:rsidP="00020C06">
      <w:pPr>
        <w:rPr>
          <w:ins w:id="90" w:author="태민 김" w:date="2022-08-03T12:47:00Z"/>
          <w:sz w:val="24"/>
          <w:szCs w:val="28"/>
        </w:rPr>
      </w:pPr>
    </w:p>
    <w:p w14:paraId="69122024" w14:textId="77777777" w:rsidR="001A62FB" w:rsidRDefault="001A62FB" w:rsidP="00020C06">
      <w:pPr>
        <w:rPr>
          <w:ins w:id="91" w:author="태민 김" w:date="2022-08-03T12:40:00Z"/>
          <w:rFonts w:hint="eastAsia"/>
          <w:sz w:val="24"/>
          <w:szCs w:val="28"/>
        </w:rPr>
      </w:pPr>
    </w:p>
    <w:p w14:paraId="5B3D1F0E" w14:textId="426364A9" w:rsidR="005F6574" w:rsidDel="00E2119A" w:rsidRDefault="00E67963" w:rsidP="00E2119A">
      <w:pPr>
        <w:ind w:left="120"/>
        <w:rPr>
          <w:del w:id="92" w:author="태민 김" w:date="2022-08-03T11:03:00Z"/>
          <w:sz w:val="24"/>
          <w:szCs w:val="28"/>
        </w:rPr>
      </w:pPr>
      <w:ins w:id="93" w:author="태민 김" w:date="2022-08-03T11:47:00Z">
        <w:r w:rsidRPr="00E8139E">
          <w:rPr>
            <w:rFonts w:hint="eastAsia"/>
            <w:sz w:val="24"/>
            <w:szCs w:val="28"/>
          </w:rPr>
          <w:lastRenderedPageBreak/>
          <w:t>■</w:t>
        </w:r>
        <w:r>
          <w:rPr>
            <w:rFonts w:hint="eastAsia"/>
            <w:sz w:val="24"/>
            <w:szCs w:val="28"/>
          </w:rPr>
          <w:t xml:space="preserve"> 예상 </w:t>
        </w:r>
        <w:proofErr w:type="spellStart"/>
        <w:r>
          <w:rPr>
            <w:rFonts w:hint="eastAsia"/>
            <w:sz w:val="24"/>
            <w:szCs w:val="28"/>
          </w:rPr>
          <w:t>결과안</w:t>
        </w:r>
      </w:ins>
      <w:proofErr w:type="spellEnd"/>
    </w:p>
    <w:p w14:paraId="7DB294D9" w14:textId="30D15E23" w:rsidR="001637F7" w:rsidDel="00E2119A" w:rsidRDefault="001637F7" w:rsidP="005F6574">
      <w:pPr>
        <w:ind w:left="120"/>
        <w:rPr>
          <w:del w:id="94" w:author="태민 김" w:date="2022-08-03T11:03:00Z"/>
          <w:sz w:val="24"/>
          <w:szCs w:val="28"/>
        </w:rPr>
      </w:pPr>
    </w:p>
    <w:p w14:paraId="555064FA" w14:textId="77777777" w:rsidR="00E2119A" w:rsidRDefault="00E2119A">
      <w:pPr>
        <w:rPr>
          <w:ins w:id="95" w:author="태민 김" w:date="2022-08-03T11:03:00Z"/>
          <w:sz w:val="24"/>
          <w:szCs w:val="28"/>
        </w:rPr>
        <w:pPrChange w:id="96" w:author="태민 김" w:date="2022-08-03T11:39:00Z">
          <w:pPr>
            <w:ind w:left="120"/>
          </w:pPr>
        </w:pPrChange>
      </w:pPr>
    </w:p>
    <w:p w14:paraId="6DBDF103" w14:textId="10129E40" w:rsidR="008D0E78" w:rsidDel="00E2119A" w:rsidRDefault="008D0E78" w:rsidP="008D0E78">
      <w:pPr>
        <w:rPr>
          <w:del w:id="97" w:author="태민 김" w:date="2022-08-03T11:03:00Z"/>
          <w:sz w:val="24"/>
          <w:szCs w:val="28"/>
        </w:rPr>
      </w:pPr>
    </w:p>
    <w:p w14:paraId="441CB1E1" w14:textId="5FE34931" w:rsidR="000D3059" w:rsidDel="005F3951" w:rsidRDefault="00460724" w:rsidP="005F6574">
      <w:pPr>
        <w:ind w:left="120"/>
        <w:rPr>
          <w:del w:id="98" w:author="태민 김" w:date="2022-08-03T10:40:00Z"/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 wp14:anchorId="2D7BD55D" wp14:editId="61AC5FF0">
            <wp:extent cx="5727700" cy="2156460"/>
            <wp:effectExtent l="0" t="0" r="6350" b="0"/>
            <wp:docPr id="6" name="그림 6" descr="텍스트, 영수증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영수증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6732" w14:textId="051958E7" w:rsidR="000D3059" w:rsidRPr="005F3951" w:rsidDel="00460724" w:rsidRDefault="000D3059" w:rsidP="00E2119A">
      <w:pPr>
        <w:ind w:left="120"/>
        <w:rPr>
          <w:del w:id="99" w:author="태민 김" w:date="2022-08-03T10:39:00Z"/>
        </w:rPr>
      </w:pPr>
    </w:p>
    <w:p w14:paraId="16A36F92" w14:textId="05129027" w:rsidR="000D3059" w:rsidRDefault="000D3059" w:rsidP="00E2119A">
      <w:pPr>
        <w:ind w:left="120"/>
        <w:rPr>
          <w:sz w:val="24"/>
          <w:szCs w:val="28"/>
        </w:rPr>
      </w:pPr>
    </w:p>
    <w:p w14:paraId="5C547D70" w14:textId="684D40AF" w:rsidR="000D3059" w:rsidRPr="00460724" w:rsidDel="00C87489" w:rsidRDefault="000D3059" w:rsidP="005F6574">
      <w:pPr>
        <w:ind w:left="120"/>
        <w:rPr>
          <w:del w:id="100" w:author="태민 김" w:date="2022-08-03T12:04:00Z"/>
          <w:sz w:val="24"/>
          <w:szCs w:val="28"/>
        </w:rPr>
      </w:pPr>
    </w:p>
    <w:p w14:paraId="7F16CE9D" w14:textId="1D1C6FE5" w:rsidR="000D3059" w:rsidDel="00C87489" w:rsidRDefault="000D3059" w:rsidP="005F6574">
      <w:pPr>
        <w:ind w:left="120"/>
        <w:rPr>
          <w:del w:id="101" w:author="태민 김" w:date="2022-08-03T12:04:00Z"/>
          <w:sz w:val="24"/>
          <w:szCs w:val="28"/>
        </w:rPr>
      </w:pPr>
    </w:p>
    <w:p w14:paraId="4CDB9E77" w14:textId="66FD5FE8" w:rsidR="005F6574" w:rsidRPr="00927E79" w:rsidDel="00C87489" w:rsidRDefault="005F6574" w:rsidP="00927E79">
      <w:pPr>
        <w:rPr>
          <w:del w:id="102" w:author="태민 김" w:date="2022-08-03T12:04:00Z"/>
          <w:sz w:val="24"/>
          <w:szCs w:val="28"/>
        </w:rPr>
      </w:pPr>
    </w:p>
    <w:p w14:paraId="205B1945" w14:textId="0087A3DA" w:rsidR="005F6574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03" w:author="태민 김" w:date="2022-08-03T11:41:00Z"/>
          <w:sz w:val="24"/>
          <w:szCs w:val="28"/>
        </w:rPr>
      </w:pPr>
      <w:del w:id="104" w:author="태민 김" w:date="2022-08-03T11:41:00Z">
        <w:r w:rsidDel="00020C06">
          <w:rPr>
            <w:rFonts w:hint="eastAsia"/>
            <w:sz w:val="24"/>
            <w:szCs w:val="28"/>
          </w:rPr>
          <w:delText>설정된 값에 해당하는 카테고리를 사용자에게 안내해준다.</w:delText>
        </w:r>
      </w:del>
    </w:p>
    <w:p w14:paraId="61E51DF8" w14:textId="52F3929A" w:rsidR="005F6574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05" w:author="태민 김" w:date="2022-08-03T11:41:00Z"/>
          <w:sz w:val="24"/>
          <w:szCs w:val="28"/>
        </w:rPr>
      </w:pPr>
      <w:del w:id="106" w:author="태민 김" w:date="2022-08-03T11:41:00Z">
        <w:r w:rsidDel="00020C06">
          <w:rPr>
            <w:rFonts w:hint="eastAsia"/>
            <w:sz w:val="24"/>
            <w:szCs w:val="28"/>
          </w:rPr>
          <w:delText>카테고리 선택 시 세부항목과 금액을 출력해준다.</w:delText>
        </w:r>
      </w:del>
    </w:p>
    <w:p w14:paraId="2DBB8BE3" w14:textId="62A7D27F" w:rsidR="005F6574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07" w:author="태민 김" w:date="2022-08-03T11:41:00Z"/>
          <w:sz w:val="24"/>
          <w:szCs w:val="28"/>
        </w:rPr>
      </w:pPr>
      <w:del w:id="108" w:author="태민 김" w:date="2022-08-03T11:41:00Z">
        <w:r w:rsidDel="00020C06">
          <w:rPr>
            <w:rFonts w:hint="eastAsia"/>
            <w:sz w:val="24"/>
            <w:szCs w:val="28"/>
          </w:rPr>
          <w:delText>주문 수량과 총 금액 안내메세지 출력해준다</w:delText>
        </w:r>
      </w:del>
    </w:p>
    <w:p w14:paraId="0EF2404F" w14:textId="775D21D4" w:rsidR="005F6574" w:rsidRPr="005D1636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09" w:author="태민 김" w:date="2022-08-03T11:41:00Z"/>
          <w:sz w:val="24"/>
          <w:szCs w:val="28"/>
        </w:rPr>
      </w:pPr>
      <w:del w:id="110" w:author="태민 김" w:date="2022-08-03T11:41:00Z">
        <w:r w:rsidDel="00020C06">
          <w:rPr>
            <w:rFonts w:hint="eastAsia"/>
            <w:sz w:val="24"/>
            <w:szCs w:val="28"/>
          </w:rPr>
          <w:delText>사용자에게 주문 내역 확인</w:delText>
        </w:r>
        <w:r w:rsidDel="00020C06">
          <w:rPr>
            <w:sz w:val="24"/>
            <w:szCs w:val="28"/>
          </w:rPr>
          <w:delText>(Y/N)</w:delText>
        </w:r>
        <w:r w:rsidDel="00020C06">
          <w:rPr>
            <w:rFonts w:hint="eastAsia"/>
            <w:sz w:val="24"/>
            <w:szCs w:val="28"/>
          </w:rPr>
          <w:delText>을 받는다.</w:delText>
        </w:r>
      </w:del>
    </w:p>
    <w:p w14:paraId="7E99DD0E" w14:textId="7ECF1DA0" w:rsidR="005F6574" w:rsidRPr="00005E25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11" w:author="태민 김" w:date="2022-08-03T11:41:00Z"/>
          <w:sz w:val="24"/>
          <w:szCs w:val="28"/>
        </w:rPr>
      </w:pPr>
      <w:del w:id="112" w:author="태민 김" w:date="2022-08-03T11:41:00Z">
        <w:r w:rsidRPr="00005E25" w:rsidDel="00020C06">
          <w:rPr>
            <w:rFonts w:hint="eastAsia"/>
            <w:sz w:val="24"/>
            <w:szCs w:val="28"/>
          </w:rPr>
          <w:delText xml:space="preserve">사용자의 입력이 </w:delText>
        </w:r>
        <w:r w:rsidRPr="00005E25" w:rsidDel="00020C06">
          <w:rPr>
            <w:sz w:val="24"/>
            <w:szCs w:val="28"/>
          </w:rPr>
          <w:delText>Y</w:delText>
        </w:r>
        <w:r w:rsidRPr="00005E25" w:rsidDel="00020C06">
          <w:rPr>
            <w:rFonts w:hint="eastAsia"/>
            <w:sz w:val="24"/>
            <w:szCs w:val="28"/>
          </w:rPr>
          <w:delText>라면 금액 투입</w:delText>
        </w:r>
        <w:r w:rsidDel="00020C06">
          <w:rPr>
            <w:rFonts w:hint="eastAsia"/>
            <w:sz w:val="24"/>
            <w:szCs w:val="28"/>
          </w:rPr>
          <w:delText>을 요청한다</w:delText>
        </w:r>
      </w:del>
    </w:p>
    <w:p w14:paraId="6FC2516D" w14:textId="4C7A658F" w:rsidR="005F6574" w:rsidDel="00020C06" w:rsidRDefault="005F6574" w:rsidP="005F6574">
      <w:pPr>
        <w:pStyle w:val="af2"/>
        <w:numPr>
          <w:ilvl w:val="0"/>
          <w:numId w:val="1"/>
        </w:numPr>
        <w:ind w:leftChars="0"/>
        <w:rPr>
          <w:del w:id="113" w:author="태민 김" w:date="2022-08-03T11:41:00Z"/>
          <w:sz w:val="24"/>
          <w:szCs w:val="28"/>
        </w:rPr>
      </w:pPr>
      <w:del w:id="114" w:author="태민 김" w:date="2022-08-03T11:41:00Z">
        <w:r w:rsidDel="00020C06">
          <w:rPr>
            <w:rFonts w:hint="eastAsia"/>
            <w:sz w:val="24"/>
            <w:szCs w:val="28"/>
          </w:rPr>
          <w:delText>금액 부족 시 추가 투입 여부와 종료 여부 확인한다</w:delText>
        </w:r>
      </w:del>
    </w:p>
    <w:p w14:paraId="68E2FFFE" w14:textId="53E5D9AC" w:rsidR="00E8139E" w:rsidDel="00020C06" w:rsidRDefault="005F6574" w:rsidP="00E8139E">
      <w:pPr>
        <w:pStyle w:val="af2"/>
        <w:numPr>
          <w:ilvl w:val="0"/>
          <w:numId w:val="1"/>
        </w:numPr>
        <w:ind w:leftChars="0"/>
        <w:rPr>
          <w:del w:id="115" w:author="태민 김" w:date="2022-08-03T11:41:00Z"/>
          <w:sz w:val="24"/>
          <w:szCs w:val="28"/>
        </w:rPr>
      </w:pPr>
      <w:del w:id="116" w:author="태민 김" w:date="2022-08-03T11:41:00Z">
        <w:r w:rsidDel="00020C06">
          <w:rPr>
            <w:rFonts w:hint="eastAsia"/>
            <w:sz w:val="24"/>
            <w:szCs w:val="28"/>
          </w:rPr>
          <w:delText>상품 해당 금액이 투입 시 상품 출력</w:delText>
        </w:r>
      </w:del>
    </w:p>
    <w:p w14:paraId="2739AF87" w14:textId="77777777" w:rsidR="0045663C" w:rsidRPr="0045663C" w:rsidDel="00E67963" w:rsidRDefault="0045663C" w:rsidP="00C521CB">
      <w:pPr>
        <w:rPr>
          <w:del w:id="117" w:author="태민 김" w:date="2022-08-03T11:47:00Z"/>
          <w:sz w:val="24"/>
          <w:szCs w:val="28"/>
        </w:rPr>
      </w:pPr>
    </w:p>
    <w:p w14:paraId="7B609D86" w14:textId="349386B7" w:rsidR="0045663C" w:rsidDel="00A00A0F" w:rsidRDefault="0045663C" w:rsidP="00E63471">
      <w:pPr>
        <w:rPr>
          <w:del w:id="118" w:author="태민 김" w:date="2022-08-03T12:02:00Z"/>
          <w:sz w:val="24"/>
          <w:szCs w:val="28"/>
        </w:rPr>
      </w:pPr>
    </w:p>
    <w:p w14:paraId="32AA92F9" w14:textId="1AEA0D1E" w:rsidR="0045663C" w:rsidDel="00A00A0F" w:rsidRDefault="000D3059" w:rsidP="00E63471">
      <w:pPr>
        <w:rPr>
          <w:del w:id="119" w:author="태민 김" w:date="2022-08-03T12:02:00Z"/>
          <w:sz w:val="24"/>
          <w:szCs w:val="28"/>
        </w:rPr>
      </w:pPr>
      <w:del w:id="120" w:author="태민 김" w:date="2022-08-03T12:02:00Z">
        <w:r w:rsidRPr="00E8139E" w:rsidDel="00A00A0F">
          <w:rPr>
            <w:rFonts w:hint="eastAsia"/>
            <w:sz w:val="24"/>
            <w:szCs w:val="28"/>
          </w:rPr>
          <w:delText>■</w:delText>
        </w:r>
      </w:del>
    </w:p>
    <w:p w14:paraId="6AC02450" w14:textId="2005E7DB" w:rsidR="00DE52D2" w:rsidRPr="00C521CB" w:rsidDel="00A00A0F" w:rsidRDefault="00DE52D2" w:rsidP="00C521CB">
      <w:pPr>
        <w:rPr>
          <w:del w:id="121" w:author="태민 김" w:date="2022-08-03T12:02:00Z"/>
          <w:sz w:val="24"/>
          <w:szCs w:val="28"/>
        </w:rPr>
      </w:pPr>
    </w:p>
    <w:p w14:paraId="275E96F8" w14:textId="77777777" w:rsidR="00DE52D2" w:rsidRDefault="00DE52D2" w:rsidP="00E8139E">
      <w:pPr>
        <w:rPr>
          <w:sz w:val="24"/>
          <w:szCs w:val="28"/>
        </w:rPr>
      </w:pPr>
    </w:p>
    <w:p w14:paraId="76390E31" w14:textId="15AF6388" w:rsidR="005F6574" w:rsidRPr="00E8139E" w:rsidRDefault="005F6574" w:rsidP="005F6574">
      <w:pPr>
        <w:rPr>
          <w:sz w:val="24"/>
          <w:szCs w:val="28"/>
        </w:rPr>
      </w:pPr>
      <w:r w:rsidRPr="00E8139E">
        <w:rPr>
          <w:rFonts w:hint="eastAsia"/>
          <w:sz w:val="24"/>
          <w:szCs w:val="28"/>
        </w:rPr>
        <w:t>■</w:t>
      </w:r>
      <w:r w:rsidRPr="00E8139E">
        <w:rPr>
          <w:sz w:val="24"/>
          <w:szCs w:val="28"/>
        </w:rPr>
        <w:t xml:space="preserve"> </w:t>
      </w:r>
      <w:r w:rsidR="00D41CEE">
        <w:rPr>
          <w:rFonts w:hint="eastAsia"/>
          <w:sz w:val="24"/>
          <w:szCs w:val="28"/>
        </w:rPr>
        <w:t>조원</w:t>
      </w:r>
      <w:r>
        <w:rPr>
          <w:rFonts w:hint="eastAsia"/>
          <w:sz w:val="24"/>
          <w:szCs w:val="28"/>
        </w:rPr>
        <w:t xml:space="preserve"> </w:t>
      </w:r>
    </w:p>
    <w:p w14:paraId="006C110F" w14:textId="759588C7" w:rsidR="000A3C81" w:rsidRPr="00E8139E" w:rsidRDefault="005F6574" w:rsidP="00E8139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김태민 </w:t>
      </w:r>
      <w:proofErr w:type="spellStart"/>
      <w:r>
        <w:rPr>
          <w:rFonts w:hint="eastAsia"/>
          <w:sz w:val="24"/>
          <w:szCs w:val="28"/>
        </w:rPr>
        <w:t>조현하</w:t>
      </w:r>
      <w:proofErr w:type="spell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엄소연</w:t>
      </w:r>
      <w:proofErr w:type="spellEnd"/>
      <w:r>
        <w:rPr>
          <w:rFonts w:hint="eastAsia"/>
          <w:sz w:val="24"/>
          <w:szCs w:val="28"/>
        </w:rPr>
        <w:t xml:space="preserve"> 김보경 장현성</w:t>
      </w:r>
    </w:p>
    <w:sectPr w:rsidR="000A3C81" w:rsidRPr="00E813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5AF8" w14:textId="77777777" w:rsidR="00ED7DD0" w:rsidRDefault="00ED7DD0" w:rsidP="00E8139E">
      <w:pPr>
        <w:spacing w:after="0" w:line="240" w:lineRule="auto"/>
      </w:pPr>
      <w:r>
        <w:separator/>
      </w:r>
    </w:p>
  </w:endnote>
  <w:endnote w:type="continuationSeparator" w:id="0">
    <w:p w14:paraId="41DF5B47" w14:textId="77777777" w:rsidR="00ED7DD0" w:rsidRDefault="00ED7DD0" w:rsidP="00E8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373ED" w14:textId="77777777" w:rsidR="00ED7DD0" w:rsidRDefault="00ED7DD0" w:rsidP="00E8139E">
      <w:pPr>
        <w:spacing w:after="0" w:line="240" w:lineRule="auto"/>
      </w:pPr>
      <w:r>
        <w:separator/>
      </w:r>
    </w:p>
  </w:footnote>
  <w:footnote w:type="continuationSeparator" w:id="0">
    <w:p w14:paraId="6D450A91" w14:textId="77777777" w:rsidR="00ED7DD0" w:rsidRDefault="00ED7DD0" w:rsidP="00E81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20E8E"/>
    <w:multiLevelType w:val="hybridMultilevel"/>
    <w:tmpl w:val="5414EFEE"/>
    <w:lvl w:ilvl="0" w:tplc="BC1C03C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1" w:hanging="400"/>
      </w:pPr>
    </w:lvl>
    <w:lvl w:ilvl="2" w:tplc="0409001B" w:tentative="1">
      <w:start w:val="1"/>
      <w:numFmt w:val="lowerRoman"/>
      <w:lvlText w:val="%3."/>
      <w:lvlJc w:val="right"/>
      <w:pPr>
        <w:ind w:left="1341" w:hanging="400"/>
      </w:pPr>
    </w:lvl>
    <w:lvl w:ilvl="3" w:tplc="0409000F" w:tentative="1">
      <w:start w:val="1"/>
      <w:numFmt w:val="decimal"/>
      <w:lvlText w:val="%4."/>
      <w:lvlJc w:val="left"/>
      <w:pPr>
        <w:ind w:left="1741" w:hanging="400"/>
      </w:pPr>
    </w:lvl>
    <w:lvl w:ilvl="4" w:tplc="04090019" w:tentative="1">
      <w:start w:val="1"/>
      <w:numFmt w:val="upperLetter"/>
      <w:lvlText w:val="%5."/>
      <w:lvlJc w:val="left"/>
      <w:pPr>
        <w:ind w:left="2141" w:hanging="400"/>
      </w:pPr>
    </w:lvl>
    <w:lvl w:ilvl="5" w:tplc="0409001B" w:tentative="1">
      <w:start w:val="1"/>
      <w:numFmt w:val="lowerRoman"/>
      <w:lvlText w:val="%6."/>
      <w:lvlJc w:val="right"/>
      <w:pPr>
        <w:ind w:left="2541" w:hanging="400"/>
      </w:pPr>
    </w:lvl>
    <w:lvl w:ilvl="6" w:tplc="0409000F" w:tentative="1">
      <w:start w:val="1"/>
      <w:numFmt w:val="decimal"/>
      <w:lvlText w:val="%7."/>
      <w:lvlJc w:val="left"/>
      <w:pPr>
        <w:ind w:left="2941" w:hanging="400"/>
      </w:pPr>
    </w:lvl>
    <w:lvl w:ilvl="7" w:tplc="04090019" w:tentative="1">
      <w:start w:val="1"/>
      <w:numFmt w:val="upperLetter"/>
      <w:lvlText w:val="%8."/>
      <w:lvlJc w:val="left"/>
      <w:pPr>
        <w:ind w:left="3341" w:hanging="400"/>
      </w:pPr>
    </w:lvl>
    <w:lvl w:ilvl="8" w:tplc="0409001B" w:tentative="1">
      <w:start w:val="1"/>
      <w:numFmt w:val="lowerRoman"/>
      <w:lvlText w:val="%9."/>
      <w:lvlJc w:val="right"/>
      <w:pPr>
        <w:ind w:left="3741" w:hanging="400"/>
      </w:pPr>
    </w:lvl>
  </w:abstractNum>
  <w:abstractNum w:abstractNumId="1" w15:restartNumberingAfterBreak="0">
    <w:nsid w:val="39C86B9C"/>
    <w:multiLevelType w:val="hybridMultilevel"/>
    <w:tmpl w:val="25F4641E"/>
    <w:lvl w:ilvl="0" w:tplc="F566DAF2">
      <w:start w:val="1"/>
      <w:numFmt w:val="decimal"/>
      <w:lvlText w:val="%1"/>
      <w:lvlJc w:val="left"/>
      <w:pPr>
        <w:ind w:left="49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3B225493"/>
    <w:multiLevelType w:val="hybridMultilevel"/>
    <w:tmpl w:val="CE0C4AE2"/>
    <w:lvl w:ilvl="0" w:tplc="E586E228">
      <w:numFmt w:val="bullet"/>
      <w:lvlText w:val="◎"/>
      <w:lvlJc w:val="left"/>
      <w:pPr>
        <w:ind w:left="86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num w:numId="1" w16cid:durableId="1904025610">
    <w:abstractNumId w:val="0"/>
  </w:num>
  <w:num w:numId="2" w16cid:durableId="20713478">
    <w:abstractNumId w:val="2"/>
  </w:num>
  <w:num w:numId="3" w16cid:durableId="1675179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태민 김">
    <w15:presenceInfo w15:providerId="Windows Live" w15:userId="0ca53c47efb8c3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6B"/>
    <w:rsid w:val="00005E25"/>
    <w:rsid w:val="00020C06"/>
    <w:rsid w:val="000A3C81"/>
    <w:rsid w:val="000C7835"/>
    <w:rsid w:val="000D3059"/>
    <w:rsid w:val="00112592"/>
    <w:rsid w:val="00142628"/>
    <w:rsid w:val="001637F7"/>
    <w:rsid w:val="001642AF"/>
    <w:rsid w:val="001666A4"/>
    <w:rsid w:val="001A3D2E"/>
    <w:rsid w:val="001A62FB"/>
    <w:rsid w:val="001D3745"/>
    <w:rsid w:val="001E414D"/>
    <w:rsid w:val="001E526B"/>
    <w:rsid w:val="002860BF"/>
    <w:rsid w:val="0031550A"/>
    <w:rsid w:val="0036303D"/>
    <w:rsid w:val="0039665C"/>
    <w:rsid w:val="003A756D"/>
    <w:rsid w:val="003E0691"/>
    <w:rsid w:val="003F0B1F"/>
    <w:rsid w:val="003F7CD1"/>
    <w:rsid w:val="00442A78"/>
    <w:rsid w:val="0045663C"/>
    <w:rsid w:val="00460724"/>
    <w:rsid w:val="00481BD8"/>
    <w:rsid w:val="004A10EE"/>
    <w:rsid w:val="005161A2"/>
    <w:rsid w:val="00533ED7"/>
    <w:rsid w:val="00547185"/>
    <w:rsid w:val="005858AF"/>
    <w:rsid w:val="005B7433"/>
    <w:rsid w:val="005D1636"/>
    <w:rsid w:val="005F3951"/>
    <w:rsid w:val="005F6574"/>
    <w:rsid w:val="00620CE0"/>
    <w:rsid w:val="00643EDB"/>
    <w:rsid w:val="00655F88"/>
    <w:rsid w:val="00705F50"/>
    <w:rsid w:val="00793E64"/>
    <w:rsid w:val="007B3B06"/>
    <w:rsid w:val="00814AF5"/>
    <w:rsid w:val="00883AAC"/>
    <w:rsid w:val="008D0E78"/>
    <w:rsid w:val="008F455F"/>
    <w:rsid w:val="00927E79"/>
    <w:rsid w:val="00943FDA"/>
    <w:rsid w:val="00966464"/>
    <w:rsid w:val="00A00A0F"/>
    <w:rsid w:val="00A034C3"/>
    <w:rsid w:val="00A066EB"/>
    <w:rsid w:val="00A109FC"/>
    <w:rsid w:val="00A35AE6"/>
    <w:rsid w:val="00A5158F"/>
    <w:rsid w:val="00A7181E"/>
    <w:rsid w:val="00A7517D"/>
    <w:rsid w:val="00A83A68"/>
    <w:rsid w:val="00A87017"/>
    <w:rsid w:val="00AD54E4"/>
    <w:rsid w:val="00AD6867"/>
    <w:rsid w:val="00B705F7"/>
    <w:rsid w:val="00BA1B7C"/>
    <w:rsid w:val="00BF70E6"/>
    <w:rsid w:val="00C04367"/>
    <w:rsid w:val="00C521CB"/>
    <w:rsid w:val="00C6785F"/>
    <w:rsid w:val="00C75EDF"/>
    <w:rsid w:val="00C81319"/>
    <w:rsid w:val="00C87489"/>
    <w:rsid w:val="00CC7221"/>
    <w:rsid w:val="00D41CEE"/>
    <w:rsid w:val="00D43525"/>
    <w:rsid w:val="00DA05C8"/>
    <w:rsid w:val="00DA17A8"/>
    <w:rsid w:val="00DE52D2"/>
    <w:rsid w:val="00E2119A"/>
    <w:rsid w:val="00E213CB"/>
    <w:rsid w:val="00E31D65"/>
    <w:rsid w:val="00E63471"/>
    <w:rsid w:val="00E65E3E"/>
    <w:rsid w:val="00E67451"/>
    <w:rsid w:val="00E67963"/>
    <w:rsid w:val="00E7355D"/>
    <w:rsid w:val="00E8139E"/>
    <w:rsid w:val="00E9219E"/>
    <w:rsid w:val="00EA275D"/>
    <w:rsid w:val="00ED7DD0"/>
    <w:rsid w:val="00EE4791"/>
    <w:rsid w:val="00F27113"/>
    <w:rsid w:val="00F43B34"/>
    <w:rsid w:val="00F616F1"/>
    <w:rsid w:val="00FC4E1B"/>
    <w:rsid w:val="00FD12E0"/>
    <w:rsid w:val="00FE02D6"/>
    <w:rsid w:val="00FE3D7D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83EE"/>
  <w15:chartTrackingRefBased/>
  <w15:docId w15:val="{0053086B-69B1-4D35-99D7-492A0125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2AF"/>
  </w:style>
  <w:style w:type="paragraph" w:styleId="1">
    <w:name w:val="heading 1"/>
    <w:basedOn w:val="a"/>
    <w:next w:val="a"/>
    <w:link w:val="1Char"/>
    <w:uiPriority w:val="9"/>
    <w:qFormat/>
    <w:rsid w:val="00E813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13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13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39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139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139E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13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139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139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1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13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139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139E"/>
    <w:rPr>
      <w:i/>
      <w:iCs/>
    </w:rPr>
  </w:style>
  <w:style w:type="character" w:customStyle="1" w:styleId="5Char">
    <w:name w:val="제목 5 Char"/>
    <w:basedOn w:val="a0"/>
    <w:link w:val="5"/>
    <w:uiPriority w:val="9"/>
    <w:semiHidden/>
    <w:rsid w:val="00E8139E"/>
    <w:rPr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E8139E"/>
    <w:rPr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E8139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E8139E"/>
    <w:rPr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E8139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E813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E81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E8139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E8139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E8139E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E8139E"/>
    <w:rPr>
      <w:b/>
      <w:bCs/>
      <w:color w:val="auto"/>
    </w:rPr>
  </w:style>
  <w:style w:type="character" w:styleId="a7">
    <w:name w:val="Emphasis"/>
    <w:basedOn w:val="a0"/>
    <w:uiPriority w:val="20"/>
    <w:qFormat/>
    <w:rsid w:val="00E8139E"/>
    <w:rPr>
      <w:i/>
      <w:iCs/>
      <w:color w:val="auto"/>
    </w:rPr>
  </w:style>
  <w:style w:type="paragraph" w:styleId="a8">
    <w:name w:val="No Spacing"/>
    <w:uiPriority w:val="1"/>
    <w:qFormat/>
    <w:rsid w:val="00E8139E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E8139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E8139E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E813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E8139E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E8139E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E8139E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E8139E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E8139E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E8139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8139E"/>
    <w:pPr>
      <w:outlineLvl w:val="9"/>
    </w:pPr>
  </w:style>
  <w:style w:type="paragraph" w:styleId="af0">
    <w:name w:val="header"/>
    <w:basedOn w:val="a"/>
    <w:link w:val="Char3"/>
    <w:uiPriority w:val="99"/>
    <w:unhideWhenUsed/>
    <w:rsid w:val="00E8139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E8139E"/>
  </w:style>
  <w:style w:type="paragraph" w:styleId="af1">
    <w:name w:val="footer"/>
    <w:basedOn w:val="a"/>
    <w:link w:val="Char4"/>
    <w:uiPriority w:val="99"/>
    <w:unhideWhenUsed/>
    <w:rsid w:val="00E8139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E8139E"/>
  </w:style>
  <w:style w:type="paragraph" w:styleId="af2">
    <w:name w:val="List Paragraph"/>
    <w:basedOn w:val="a"/>
    <w:uiPriority w:val="34"/>
    <w:qFormat/>
    <w:rsid w:val="005D1636"/>
    <w:pPr>
      <w:ind w:leftChars="400" w:left="800"/>
    </w:pPr>
  </w:style>
  <w:style w:type="paragraph" w:styleId="af3">
    <w:name w:val="Revision"/>
    <w:hidden/>
    <w:uiPriority w:val="99"/>
    <w:semiHidden/>
    <w:rsid w:val="00460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0CA0-5CD9-4F78-AA4F-13675D8B1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태민 김</dc:creator>
  <cp:keywords/>
  <dc:description/>
  <cp:lastModifiedBy>태민 김</cp:lastModifiedBy>
  <cp:revision>75</cp:revision>
  <dcterms:created xsi:type="dcterms:W3CDTF">2022-08-01T07:02:00Z</dcterms:created>
  <dcterms:modified xsi:type="dcterms:W3CDTF">2022-08-03T03:48:00Z</dcterms:modified>
</cp:coreProperties>
</file>